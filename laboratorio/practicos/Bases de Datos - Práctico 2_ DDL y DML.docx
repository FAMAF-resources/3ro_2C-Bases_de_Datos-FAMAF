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Bases de Datos 2023</w:t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Práctico II: DDL y DML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Juan Cabral, Tadeo Cocucci,  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  <w:t xml:space="preserve">Ramiro Demasi, Guido Ivetta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Se especifica un base de datos con el siguiente diagrama:</w:t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76813" cy="580841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5481" r="0" t="4734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5808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sdt>
        <w:sdtPr>
          <w:tag w:val="goog_rdk_0"/>
        </w:sdtPr>
        <w:sdtContent>
          <w:ins w:author="JOHN GONZALO REYES PÉREZ" w:id="0" w:date="2023-08-25T19:44:49Z">
            <w:r w:rsidDel="00000000" w:rsidR="00000000" w:rsidRPr="00000000">
              <w:rPr>
                <w:rtl w:val="0"/>
              </w:rPr>
              <w:t xml:space="preserve">    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Tareas</w:t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Parte I - DDL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Asegurarse de crear la base de datos inicialmente:</w:t>
        <w:br w:type="textWrapping"/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mysql -u root -h localhost</w:t>
        <w:br w:type="textWrapping"/>
        <w:t xml:space="preserve">-  create database world;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    use world;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generar los esquemas correspondientes al diagrama mostrado con las respectivas restricciones.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el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conjunto de datos</w:t>
        </w:r>
      </w:hyperlink>
      <w:r w:rsidDel="00000000" w:rsidR="00000000" w:rsidRPr="00000000">
        <w:rPr>
          <w:rtl w:val="0"/>
        </w:rPr>
        <w:t xml:space="preserve"> de la base de datos e insertarlos.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tabla "Continent"  que tenga los siguientes atributos: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Nombre del continente. </w:t>
      </w:r>
      <w:sdt>
        <w:sdtPr>
          <w:tag w:val="goog_rdk_1"/>
        </w:sdtPr>
        <w:sdtContent>
          <w:ins w:author="JOHN GONZALO REYES PÉREZ" w:id="1" w:date="2023-08-25T19:23:46Z">
            <w:r w:rsidDel="00000000" w:rsidR="00000000" w:rsidRPr="00000000">
              <w:rPr>
                <w:rtl w:val="0"/>
              </w:rPr>
              <w:t xml:space="preserve">      </w:t>
            </w:r>
          </w:ins>
        </w:sdtContent>
      </w:sdt>
      <w:r w:rsidDel="00000000" w:rsidR="00000000" w:rsidRPr="00000000">
        <w:rPr>
          <w:rtl w:val="0"/>
        </w:rPr>
        <w:t xml:space="preserve">(Clave Primaria)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Área (en km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Porcentaje de masa terrestre.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Ciudad más poblada (Opcional: referencia uno-a-uno a la tabla "city").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Inserte los siguientes valores en la tabla "Continent":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 total mass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Most populous city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30370000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Cairo, Egypt</w:t>
            </w:r>
          </w:p>
        </w:tc>
      </w:tr>
      <w:sdt>
        <w:sdtPr>
          <w:tag w:val="goog_rdk_2"/>
        </w:sdtPr>
        <w:sdtContent>
          <w:tr>
            <w:trPr>
              <w:cantSplit w:val="0"/>
              <w:trHeight w:val="447.978515625" w:hRule="atLeast"/>
              <w:tblHeader w:val="0"/>
              <w:trPrChange w:author="Tomás Alejandro Hubmann" w:id="2" w:date="2023-08-25T19:27:03Z">
                <w:trPr>
                  <w:cantSplit w:val="0"/>
                  <w:tblHeader w:val="0"/>
                </w:trPr>
              </w:trPrChange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  <w:tcPrChange w:author="Tomás Alejandro Hubmann" w:id="2" w:date="2023-08-25T19:27:03Z">
                  <w:tcPr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</w:tcPrChange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Antarctica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  <w:tcPrChange w:author="Tomás Alejandro Hubmann" w:id="2" w:date="2023-08-25T19:27:03Z">
                  <w:tcPr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</w:tcPrChange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14000000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  <w:tcPrChange w:author="Tomás Alejandro Hubmann" w:id="2" w:date="2023-08-25T19:27:03Z">
                  <w:tcPr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</w:tcPrChange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9.2%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  <w:tcPrChange w:author="Tomás Alejandro Hubmann" w:id="2" w:date="2023-08-25T19:27:03Z">
                  <w:tcPr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</w:tcPrChange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McMurdo Station*</w:t>
                </w:r>
              </w:p>
            </w:tc>
          </w:tr>
        </w:sdtContent>
      </w:sdt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44579000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Mumbai, India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Europe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10180000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Instanbul, Turquia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North America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24709000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Ciudad de México, Mexico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Oceania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Sydney, Australia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South America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17840000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São Paulo, Brazil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No existe en la BD, buscar información y agregarla.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la tabla "country" de manera que el campo "Continent" pase a ser una clave externa (o </w:t>
      </w:r>
      <w:r w:rsidDel="00000000" w:rsidR="00000000" w:rsidRPr="00000000">
        <w:rPr>
          <w:i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) a la tabla Continent.*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ageBreakBefore w:val="0"/>
        <w:rPr/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ageBreakBefore w:val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Parte II - Consultas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Devuelva una lista de los nombres y las regiones a las que pertenece cada país ordenada alfabéticamente.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 el nombre y la población de las 10 ciudades más pobladas del mundo.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 el nombre, región, superficie y forma de gobierno de los 10 países con menor superficie.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 todos los países que no tienen independencia (hint: ver que define la independencia de un país en la BD).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 el nombre y el porcentaje de hablantes que tienen todos los idiomas declarados oficiales.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Adicionales: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Actualizar el valor de porcentaje del idioma inglés en el país con código 'AIA' a 100.0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Listar las ciudades que pertenecen a Córdoba (District) dentro de Argentina.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Eliminar todas las ciudades que pertenezcan a Córdoba fuera de Argentina.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Listar los países cuyo Jefe de Estado se llame John.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Listar los países cuya población esté entre 35 M y 45 M ordenados por población de forma descendente.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las redundancias en el esquema final.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famaf.aulavirtual.unc.edu.ar/mod/resource/view.php?id=805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jpa2jkgWqjmPvbybeS+8C3fBwg==">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